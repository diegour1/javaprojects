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7C68C" w14:textId="77777777" w:rsidR="007C331B" w:rsidRDefault="00287CA4" w:rsidP="00287CA4">
      <w:pPr>
        <w:pStyle w:val="TituloPrincipla"/>
        <w:rPr>
          <w:sz w:val="32"/>
          <w:szCs w:val="32"/>
        </w:rPr>
      </w:pPr>
      <w:proofErr w:type="spellStart"/>
      <w:r>
        <w:rPr>
          <w:sz w:val="32"/>
          <w:szCs w:val="32"/>
        </w:rPr>
        <w:t>SubastaCelulares</w:t>
      </w:r>
      <w:proofErr w:type="spellEnd"/>
    </w:p>
    <w:p w14:paraId="3F27C68D" w14:textId="77777777" w:rsidR="00C306EE" w:rsidRDefault="00623DF0" w:rsidP="0012641F">
      <w:pPr>
        <w:pStyle w:val="Heading1"/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562AC" w:rsidRPr="00CB6304" w14:paraId="3F27C690" w14:textId="77777777" w:rsidTr="00E27F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F27C68E" w14:textId="77777777" w:rsidR="00A562AC" w:rsidRPr="00E27F99" w:rsidRDefault="00A025E0" w:rsidP="00E27F9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F27C68F" w14:textId="77777777" w:rsidR="00F36FC6" w:rsidRPr="00E27F99" w:rsidRDefault="00862380" w:rsidP="003D5296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>R</w:t>
            </w:r>
            <w:r w:rsidR="00F36FC6" w:rsidRPr="00E27F99">
              <w:rPr>
                <w:sz w:val="18"/>
                <w:szCs w:val="18"/>
              </w:rPr>
              <w:t>1. Registrar una oferta para alg</w:t>
            </w:r>
            <w:r w:rsidR="003D5296">
              <w:rPr>
                <w:sz w:val="18"/>
                <w:szCs w:val="18"/>
              </w:rPr>
              <w:t>ún celular.</w:t>
            </w:r>
          </w:p>
        </w:tc>
      </w:tr>
      <w:tr w:rsidR="00A562AC" w:rsidRPr="00E27F99" w14:paraId="3F27C693" w14:textId="77777777" w:rsidTr="00E27F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F27C691" w14:textId="77777777" w:rsidR="00A562AC" w:rsidRPr="00E27F99" w:rsidRDefault="00A025E0" w:rsidP="00E27F9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F27C692" w14:textId="77777777" w:rsidR="00250EC5" w:rsidRPr="00E27F99" w:rsidRDefault="00250EC5" w:rsidP="003D529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E27F99">
              <w:rPr>
                <w:b w:val="0"/>
                <w:sz w:val="18"/>
                <w:szCs w:val="18"/>
              </w:rPr>
              <w:t>Se incrementa el</w:t>
            </w:r>
            <w:r w:rsidR="00BC3A83" w:rsidRPr="00E27F99">
              <w:rPr>
                <w:b w:val="0"/>
                <w:sz w:val="18"/>
                <w:szCs w:val="18"/>
              </w:rPr>
              <w:t xml:space="preserve"> número total de ofertas </w:t>
            </w:r>
            <w:r w:rsidR="003D5296">
              <w:rPr>
                <w:b w:val="0"/>
                <w:sz w:val="18"/>
                <w:szCs w:val="18"/>
              </w:rPr>
              <w:t>del celular</w:t>
            </w:r>
            <w:r w:rsidRPr="00E27F99">
              <w:rPr>
                <w:b w:val="0"/>
                <w:sz w:val="18"/>
                <w:szCs w:val="18"/>
              </w:rPr>
              <w:t xml:space="preserve">. Dependiendo del tipo de oferta seleccionado, </w:t>
            </w:r>
            <w:r w:rsidR="003D5296">
              <w:rPr>
                <w:b w:val="0"/>
                <w:sz w:val="18"/>
                <w:szCs w:val="18"/>
              </w:rPr>
              <w:t>el celular</w:t>
            </w:r>
            <w:r w:rsidRPr="00E27F99">
              <w:rPr>
                <w:b w:val="0"/>
                <w:sz w:val="18"/>
                <w:szCs w:val="18"/>
              </w:rPr>
              <w:t xml:space="preserve"> </w:t>
            </w:r>
            <w:r w:rsidR="003D5296">
              <w:rPr>
                <w:b w:val="0"/>
                <w:sz w:val="18"/>
                <w:szCs w:val="18"/>
              </w:rPr>
              <w:t>aumenta</w:t>
            </w:r>
            <w:r w:rsidRPr="00E27F99">
              <w:rPr>
                <w:b w:val="0"/>
                <w:sz w:val="18"/>
                <w:szCs w:val="18"/>
              </w:rPr>
              <w:t xml:space="preserve"> en el valor total de las ofertas. </w:t>
            </w:r>
          </w:p>
        </w:tc>
      </w:tr>
      <w:tr w:rsidR="00287CA4" w:rsidRPr="00112022" w14:paraId="3F27C695" w14:textId="77777777" w:rsidTr="0011202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3F27C694" w14:textId="77777777" w:rsidR="00CB6304" w:rsidRPr="00112022" w:rsidRDefault="00A025E0" w:rsidP="00E27F9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862380" w:rsidRPr="00CB6304" w14:paraId="3F27C697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27C696" w14:textId="7616628E" w:rsidR="00862380" w:rsidRPr="00E27F99" w:rsidRDefault="00862380" w:rsidP="003D529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E27F99">
              <w:rPr>
                <w:b w:val="0"/>
                <w:sz w:val="18"/>
                <w:szCs w:val="18"/>
              </w:rPr>
              <w:t xml:space="preserve">El número </w:t>
            </w:r>
            <w:r w:rsidR="003D5296">
              <w:rPr>
                <w:b w:val="0"/>
                <w:sz w:val="18"/>
                <w:szCs w:val="18"/>
              </w:rPr>
              <w:t xml:space="preserve">del celular, siendo opciones válidas </w:t>
            </w:r>
            <w:del w:id="0" w:author="mateo sicard" w:date="2019-02-12T17:44:00Z">
              <w:r w:rsidR="003D5296" w:rsidDel="00F8279A">
                <w:rPr>
                  <w:b w:val="0"/>
                  <w:sz w:val="18"/>
                  <w:szCs w:val="18"/>
                </w:rPr>
                <w:delText xml:space="preserve">Celular </w:delText>
              </w:r>
              <w:r w:rsidRPr="00E27F99" w:rsidDel="00F8279A">
                <w:rPr>
                  <w:b w:val="0"/>
                  <w:sz w:val="18"/>
                  <w:szCs w:val="18"/>
                </w:rPr>
                <w:delText xml:space="preserve">1, 2 </w:delText>
              </w:r>
              <w:r w:rsidR="004754E4" w:rsidDel="00F8279A">
                <w:rPr>
                  <w:b w:val="0"/>
                  <w:sz w:val="18"/>
                  <w:szCs w:val="18"/>
                </w:rPr>
                <w:delText>o</w:delText>
              </w:r>
              <w:r w:rsidRPr="00E27F99" w:rsidDel="00F8279A">
                <w:rPr>
                  <w:b w:val="0"/>
                  <w:sz w:val="18"/>
                  <w:szCs w:val="18"/>
                </w:rPr>
                <w:delText xml:space="preserve"> 3</w:delText>
              </w:r>
            </w:del>
            <w:ins w:id="1" w:author="mateo sicard" w:date="2019-02-12T17:44:00Z">
              <w:r w:rsidR="00F8279A">
                <w:rPr>
                  <w:b w:val="0"/>
                  <w:sz w:val="18"/>
                  <w:szCs w:val="18"/>
                </w:rPr>
                <w:t>como “Samsung Galaxy” o “IPhone”</w:t>
              </w:r>
            </w:ins>
            <w:r w:rsidRPr="00E27F99">
              <w:rPr>
                <w:b w:val="0"/>
                <w:sz w:val="18"/>
                <w:szCs w:val="18"/>
              </w:rPr>
              <w:t>.</w:t>
            </w:r>
          </w:p>
        </w:tc>
      </w:tr>
      <w:tr w:rsidR="00250EC5" w:rsidRPr="00CB6304" w14:paraId="3F27C699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27C698" w14:textId="77777777" w:rsidR="00250EC5" w:rsidRPr="00E27F99" w:rsidRDefault="00250EC5" w:rsidP="00E27F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E27F99">
              <w:rPr>
                <w:b w:val="0"/>
                <w:sz w:val="18"/>
                <w:szCs w:val="18"/>
              </w:rPr>
              <w:t>El tipo de oferta (mínima</w:t>
            </w:r>
            <w:r w:rsidR="004517AB">
              <w:rPr>
                <w:b w:val="0"/>
                <w:sz w:val="18"/>
                <w:szCs w:val="18"/>
              </w:rPr>
              <w:t xml:space="preserve"> si el valor es 50000</w:t>
            </w:r>
            <w:r w:rsidRPr="00E27F99">
              <w:rPr>
                <w:b w:val="0"/>
                <w:sz w:val="18"/>
                <w:szCs w:val="18"/>
              </w:rPr>
              <w:t>, moderada</w:t>
            </w:r>
            <w:r w:rsidR="004517AB">
              <w:rPr>
                <w:b w:val="0"/>
                <w:sz w:val="18"/>
                <w:szCs w:val="18"/>
              </w:rPr>
              <w:t xml:space="preserve"> si el valor es 100000</w:t>
            </w:r>
            <w:r w:rsidRPr="00E27F99">
              <w:rPr>
                <w:b w:val="0"/>
                <w:sz w:val="18"/>
                <w:szCs w:val="18"/>
              </w:rPr>
              <w:t xml:space="preserve"> o abierta</w:t>
            </w:r>
            <w:r w:rsidR="004517AB">
              <w:rPr>
                <w:b w:val="0"/>
                <w:sz w:val="18"/>
                <w:szCs w:val="18"/>
              </w:rPr>
              <w:t xml:space="preserve"> si el valor es dado por el usuario</w:t>
            </w:r>
            <w:r w:rsidRPr="00E27F99">
              <w:rPr>
                <w:b w:val="0"/>
                <w:sz w:val="18"/>
                <w:szCs w:val="18"/>
              </w:rPr>
              <w:t>).</w:t>
            </w:r>
          </w:p>
        </w:tc>
      </w:tr>
      <w:tr w:rsidR="00287CA4" w:rsidRPr="00112022" w14:paraId="3F27C69B" w14:textId="77777777" w:rsidTr="0011202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3F27C69A" w14:textId="77777777" w:rsidR="00A562AC" w:rsidRPr="00112022" w:rsidRDefault="007900EE" w:rsidP="00E27F9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862380" w:rsidRPr="00CB6304" w14:paraId="3F27C69D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27C69C" w14:textId="77777777" w:rsidR="00862380" w:rsidRPr="00E27F99" w:rsidRDefault="003D5296" w:rsidP="003D529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número total de ofertas de</w:t>
            </w:r>
            <w:r w:rsidR="00862380" w:rsidRPr="00E27F99">
              <w:rPr>
                <w:b w:val="0"/>
                <w:sz w:val="18"/>
                <w:szCs w:val="18"/>
              </w:rPr>
              <w:t xml:space="preserve">l </w:t>
            </w:r>
            <w:r>
              <w:rPr>
                <w:b w:val="0"/>
                <w:sz w:val="18"/>
                <w:szCs w:val="18"/>
              </w:rPr>
              <w:t>celular</w:t>
            </w:r>
            <w:r w:rsidR="00862380" w:rsidRPr="00E27F99">
              <w:rPr>
                <w:b w:val="0"/>
                <w:sz w:val="18"/>
                <w:szCs w:val="18"/>
              </w:rPr>
              <w:t xml:space="preserve"> se incrementó en 1.</w:t>
            </w:r>
          </w:p>
        </w:tc>
      </w:tr>
      <w:tr w:rsidR="004A5ADC" w:rsidRPr="00E27F99" w14:paraId="3F27C69F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27C69E" w14:textId="77777777" w:rsidR="004A5ADC" w:rsidRPr="00E27F99" w:rsidRDefault="00862380" w:rsidP="003D529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E27F99">
              <w:rPr>
                <w:b w:val="0"/>
                <w:sz w:val="18"/>
                <w:szCs w:val="18"/>
              </w:rPr>
              <w:t xml:space="preserve">El valor total de las ofertas </w:t>
            </w:r>
            <w:r w:rsidR="003D5296">
              <w:rPr>
                <w:b w:val="0"/>
                <w:sz w:val="18"/>
                <w:szCs w:val="18"/>
              </w:rPr>
              <w:t>del celular</w:t>
            </w:r>
            <w:r w:rsidRPr="00E27F99">
              <w:rPr>
                <w:b w:val="0"/>
                <w:sz w:val="18"/>
                <w:szCs w:val="18"/>
              </w:rPr>
              <w:t xml:space="preserve"> cuyo número se especifica en las entradas</w:t>
            </w:r>
            <w:r w:rsidR="00BC3A83" w:rsidRPr="00E27F99">
              <w:rPr>
                <w:b w:val="0"/>
                <w:sz w:val="18"/>
                <w:szCs w:val="18"/>
              </w:rPr>
              <w:t>, se increment</w:t>
            </w:r>
            <w:r w:rsidR="003D5296">
              <w:rPr>
                <w:b w:val="0"/>
                <w:sz w:val="18"/>
                <w:szCs w:val="18"/>
              </w:rPr>
              <w:t>a</w:t>
            </w:r>
            <w:r w:rsidRPr="00E27F99">
              <w:rPr>
                <w:b w:val="0"/>
                <w:sz w:val="18"/>
                <w:szCs w:val="18"/>
              </w:rPr>
              <w:t xml:space="preserve"> </w:t>
            </w:r>
            <w:r w:rsidR="003D5296">
              <w:rPr>
                <w:b w:val="0"/>
                <w:sz w:val="18"/>
                <w:szCs w:val="18"/>
              </w:rPr>
              <w:t>dependiendo del tipo de oferta.</w:t>
            </w:r>
            <w:r w:rsidRPr="00E27F99">
              <w:rPr>
                <w:b w:val="0"/>
                <w:sz w:val="18"/>
                <w:szCs w:val="18"/>
              </w:rPr>
              <w:t xml:space="preserve"> </w:t>
            </w:r>
          </w:p>
        </w:tc>
      </w:tr>
    </w:tbl>
    <w:p w14:paraId="3F27C6A0" w14:textId="77777777" w:rsidR="0095082D" w:rsidRDefault="0095082D" w:rsidP="001F1E57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36FC6" w:rsidRPr="00CB6304" w14:paraId="3F27C6A3" w14:textId="77777777" w:rsidTr="00E27F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F27C6A1" w14:textId="77777777" w:rsidR="00F36FC6" w:rsidRPr="00E27F99" w:rsidRDefault="00F36FC6" w:rsidP="00E27F9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F27C6A2" w14:textId="77777777" w:rsidR="00F36FC6" w:rsidRPr="00E27F99" w:rsidRDefault="00F36FC6" w:rsidP="003D5296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 xml:space="preserve">R2. Mostrar la información detallada de cada </w:t>
            </w:r>
            <w:r w:rsidR="003D5296">
              <w:rPr>
                <w:sz w:val="18"/>
                <w:szCs w:val="18"/>
              </w:rPr>
              <w:t>celular.</w:t>
            </w:r>
          </w:p>
        </w:tc>
      </w:tr>
      <w:tr w:rsidR="00F36FC6" w:rsidRPr="00E27F99" w14:paraId="3F27C6A6" w14:textId="77777777" w:rsidTr="00E27F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F27C6A4" w14:textId="77777777" w:rsidR="00F36FC6" w:rsidRPr="00E27F99" w:rsidRDefault="00F36FC6" w:rsidP="00E27F9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F27C6A5" w14:textId="77777777" w:rsidR="00F36FC6" w:rsidRPr="00E27F99" w:rsidRDefault="00352234" w:rsidP="003D529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E27F99">
              <w:rPr>
                <w:b w:val="0"/>
                <w:sz w:val="18"/>
                <w:szCs w:val="18"/>
              </w:rPr>
              <w:t xml:space="preserve">Se debe mostrar la información detallada de </w:t>
            </w:r>
            <w:r w:rsidR="003D5296">
              <w:rPr>
                <w:b w:val="0"/>
                <w:sz w:val="18"/>
                <w:szCs w:val="18"/>
              </w:rPr>
              <w:t>cada celular, esto incluye el nombre</w:t>
            </w:r>
            <w:r w:rsidRPr="00E27F99">
              <w:rPr>
                <w:b w:val="0"/>
                <w:sz w:val="18"/>
                <w:szCs w:val="18"/>
              </w:rPr>
              <w:t xml:space="preserve">, el costo base, el </w:t>
            </w:r>
            <w:r w:rsidR="003D5296">
              <w:rPr>
                <w:b w:val="0"/>
                <w:sz w:val="18"/>
                <w:szCs w:val="18"/>
              </w:rPr>
              <w:t>modelo</w:t>
            </w:r>
            <w:r w:rsidRPr="00E27F99">
              <w:rPr>
                <w:b w:val="0"/>
                <w:sz w:val="18"/>
                <w:szCs w:val="18"/>
              </w:rPr>
              <w:t>, el número de ofertas realizadas y el valor total de las ofertas realizadas.</w:t>
            </w:r>
          </w:p>
        </w:tc>
      </w:tr>
      <w:tr w:rsidR="00287CA4" w:rsidRPr="00112022" w14:paraId="3F27C6A8" w14:textId="77777777" w:rsidTr="0011202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3F27C6A7" w14:textId="77777777" w:rsidR="00F36FC6" w:rsidRPr="00112022" w:rsidRDefault="00F36FC6" w:rsidP="00E27F9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F8279A" w:rsidRPr="00E27F99" w14:paraId="3F27C6AA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27C6A9" w14:textId="65C4FC99" w:rsidR="00F8279A" w:rsidRPr="00E27F99" w:rsidRDefault="00F8279A" w:rsidP="00F8279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ins w:id="2" w:author="mateo sicard" w:date="2019-02-12T17:44:00Z">
              <w:r w:rsidRPr="00E27F99">
                <w:rPr>
                  <w:b w:val="0"/>
                  <w:sz w:val="18"/>
                  <w:szCs w:val="18"/>
                </w:rPr>
                <w:t xml:space="preserve">El número </w:t>
              </w:r>
              <w:r>
                <w:rPr>
                  <w:b w:val="0"/>
                  <w:sz w:val="18"/>
                  <w:szCs w:val="18"/>
                </w:rPr>
                <w:t>del celular, siendo opciones válidas como “Samsung Galaxy” o “IPhone”</w:t>
              </w:r>
              <w:r w:rsidRPr="00E27F99">
                <w:rPr>
                  <w:b w:val="0"/>
                  <w:sz w:val="18"/>
                  <w:szCs w:val="18"/>
                </w:rPr>
                <w:t>.</w:t>
              </w:r>
            </w:ins>
            <w:del w:id="3" w:author="mateo sicard" w:date="2019-02-12T17:44:00Z">
              <w:r w:rsidRPr="00E27F99" w:rsidDel="00154A96">
                <w:rPr>
                  <w:b w:val="0"/>
                  <w:sz w:val="18"/>
                  <w:szCs w:val="18"/>
                </w:rPr>
                <w:delText xml:space="preserve">El número </w:delText>
              </w:r>
              <w:r w:rsidDel="00154A96">
                <w:rPr>
                  <w:b w:val="0"/>
                  <w:sz w:val="18"/>
                  <w:szCs w:val="18"/>
                </w:rPr>
                <w:delText xml:space="preserve">del celular, siendo opciones válidas Celular </w:delText>
              </w:r>
              <w:r w:rsidRPr="00E27F99" w:rsidDel="00154A96">
                <w:rPr>
                  <w:b w:val="0"/>
                  <w:sz w:val="18"/>
                  <w:szCs w:val="18"/>
                </w:rPr>
                <w:delText xml:space="preserve">1, 2 </w:delText>
              </w:r>
              <w:r w:rsidDel="00154A96">
                <w:rPr>
                  <w:b w:val="0"/>
                  <w:sz w:val="18"/>
                  <w:szCs w:val="18"/>
                </w:rPr>
                <w:delText>o</w:delText>
              </w:r>
              <w:r w:rsidRPr="00E27F99" w:rsidDel="00154A96">
                <w:rPr>
                  <w:b w:val="0"/>
                  <w:sz w:val="18"/>
                  <w:szCs w:val="18"/>
                </w:rPr>
                <w:delText xml:space="preserve"> 3.</w:delText>
              </w:r>
            </w:del>
          </w:p>
        </w:tc>
      </w:tr>
      <w:tr w:rsidR="00287CA4" w:rsidRPr="00112022" w14:paraId="3F27C6AC" w14:textId="77777777" w:rsidTr="0011202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3F27C6AB" w14:textId="77777777" w:rsidR="00F36FC6" w:rsidRPr="00112022" w:rsidRDefault="00F36FC6" w:rsidP="00E27F9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  <w:bookmarkStart w:id="4" w:name="_GoBack"/>
            <w:bookmarkEnd w:id="4"/>
          </w:p>
        </w:tc>
      </w:tr>
      <w:tr w:rsidR="00250EC5" w:rsidRPr="00E27F99" w14:paraId="3F27C6AE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27C6AD" w14:textId="77777777" w:rsidR="00250EC5" w:rsidRPr="00E27F99" w:rsidRDefault="003D5296" w:rsidP="003D529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</w:t>
            </w:r>
            <w:r w:rsidR="00250EC5" w:rsidRPr="00E27F99">
              <w:rPr>
                <w:b w:val="0"/>
                <w:sz w:val="18"/>
                <w:szCs w:val="18"/>
              </w:rPr>
              <w:t>l nombre</w:t>
            </w:r>
            <w:r>
              <w:rPr>
                <w:b w:val="0"/>
                <w:sz w:val="18"/>
                <w:szCs w:val="18"/>
              </w:rPr>
              <w:t xml:space="preserve"> del celular</w:t>
            </w:r>
            <w:r w:rsidR="00250EC5" w:rsidRPr="00E27F99">
              <w:rPr>
                <w:b w:val="0"/>
                <w:sz w:val="18"/>
                <w:szCs w:val="18"/>
              </w:rPr>
              <w:t>.</w:t>
            </w:r>
          </w:p>
        </w:tc>
      </w:tr>
      <w:tr w:rsidR="00250EC5" w:rsidRPr="00CB6304" w14:paraId="3F27C6B0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27C6AF" w14:textId="77777777" w:rsidR="00250EC5" w:rsidRPr="00E27F99" w:rsidRDefault="003D5296" w:rsidP="00E27F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</w:t>
            </w:r>
            <w:r w:rsidRPr="00E27F99">
              <w:rPr>
                <w:b w:val="0"/>
                <w:sz w:val="18"/>
                <w:szCs w:val="18"/>
              </w:rPr>
              <w:t>l</w:t>
            </w:r>
            <w:r w:rsidR="00250EC5" w:rsidRPr="00E27F99">
              <w:rPr>
                <w:b w:val="0"/>
                <w:sz w:val="18"/>
                <w:szCs w:val="18"/>
              </w:rPr>
              <w:t xml:space="preserve"> costo base </w:t>
            </w:r>
            <w:r>
              <w:rPr>
                <w:b w:val="0"/>
                <w:sz w:val="18"/>
                <w:szCs w:val="18"/>
              </w:rPr>
              <w:t>del celular</w:t>
            </w:r>
            <w:r w:rsidRPr="00E27F99">
              <w:rPr>
                <w:b w:val="0"/>
                <w:sz w:val="18"/>
                <w:szCs w:val="18"/>
              </w:rPr>
              <w:t>.</w:t>
            </w:r>
          </w:p>
        </w:tc>
      </w:tr>
      <w:tr w:rsidR="00250EC5" w:rsidRPr="00E27F99" w14:paraId="3F27C6B2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27C6B1" w14:textId="77777777" w:rsidR="00250EC5" w:rsidRPr="00E27F99" w:rsidRDefault="003D5296" w:rsidP="00E27F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</w:t>
            </w:r>
            <w:r w:rsidRPr="00E27F99">
              <w:rPr>
                <w:b w:val="0"/>
                <w:sz w:val="18"/>
                <w:szCs w:val="18"/>
              </w:rPr>
              <w:t>l</w:t>
            </w:r>
            <w:r w:rsidR="00250EC5" w:rsidRPr="00E27F99">
              <w:rPr>
                <w:b w:val="0"/>
                <w:sz w:val="18"/>
                <w:szCs w:val="18"/>
              </w:rPr>
              <w:t xml:space="preserve"> nombre del diseñador </w:t>
            </w:r>
            <w:r>
              <w:rPr>
                <w:b w:val="0"/>
                <w:sz w:val="18"/>
                <w:szCs w:val="18"/>
              </w:rPr>
              <w:t>del celular</w:t>
            </w:r>
            <w:r w:rsidRPr="00E27F99">
              <w:rPr>
                <w:b w:val="0"/>
                <w:sz w:val="18"/>
                <w:szCs w:val="18"/>
              </w:rPr>
              <w:t>.</w:t>
            </w:r>
          </w:p>
        </w:tc>
      </w:tr>
      <w:tr w:rsidR="00250EC5" w:rsidRPr="00CB6304" w14:paraId="3F27C6B4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27C6B3" w14:textId="77777777" w:rsidR="00250EC5" w:rsidRPr="00E27F99" w:rsidRDefault="003D5296" w:rsidP="00E27F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</w:t>
            </w:r>
            <w:r w:rsidRPr="00E27F99">
              <w:rPr>
                <w:b w:val="0"/>
                <w:sz w:val="18"/>
                <w:szCs w:val="18"/>
              </w:rPr>
              <w:t>l</w:t>
            </w:r>
            <w:r w:rsidR="00250EC5" w:rsidRPr="00E27F99">
              <w:rPr>
                <w:b w:val="0"/>
                <w:sz w:val="18"/>
                <w:szCs w:val="18"/>
              </w:rPr>
              <w:t xml:space="preserve"> número de ofertas realizadas por </w:t>
            </w:r>
            <w:r>
              <w:rPr>
                <w:b w:val="0"/>
                <w:sz w:val="18"/>
                <w:szCs w:val="18"/>
              </w:rPr>
              <w:t>el celular</w:t>
            </w:r>
            <w:r w:rsidRPr="00E27F99">
              <w:rPr>
                <w:b w:val="0"/>
                <w:sz w:val="18"/>
                <w:szCs w:val="18"/>
              </w:rPr>
              <w:t>.</w:t>
            </w:r>
          </w:p>
        </w:tc>
      </w:tr>
      <w:tr w:rsidR="00F36FC6" w:rsidRPr="00E27F99" w14:paraId="3F27C6B6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27C6B5" w14:textId="77777777" w:rsidR="00F36FC6" w:rsidRPr="00E27F99" w:rsidRDefault="003D5296" w:rsidP="00E27F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</w:t>
            </w:r>
            <w:r w:rsidRPr="00E27F99">
              <w:rPr>
                <w:b w:val="0"/>
                <w:sz w:val="18"/>
                <w:szCs w:val="18"/>
              </w:rPr>
              <w:t>l</w:t>
            </w:r>
            <w:r w:rsidR="00250EC5" w:rsidRPr="00E27F99">
              <w:rPr>
                <w:b w:val="0"/>
                <w:sz w:val="18"/>
                <w:szCs w:val="18"/>
              </w:rPr>
              <w:t xml:space="preserve"> valor total de las ofertas realizadas por </w:t>
            </w:r>
            <w:r>
              <w:rPr>
                <w:b w:val="0"/>
                <w:sz w:val="18"/>
                <w:szCs w:val="18"/>
              </w:rPr>
              <w:t>el celular</w:t>
            </w:r>
            <w:r w:rsidRPr="00E27F99">
              <w:rPr>
                <w:b w:val="0"/>
                <w:sz w:val="18"/>
                <w:szCs w:val="18"/>
              </w:rPr>
              <w:t>.</w:t>
            </w:r>
          </w:p>
        </w:tc>
      </w:tr>
    </w:tbl>
    <w:p w14:paraId="3F27C6B7" w14:textId="77777777" w:rsidR="00352234" w:rsidRDefault="00352234" w:rsidP="001F1E57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36FC6" w:rsidRPr="00CB6304" w14:paraId="3F27C6BA" w14:textId="77777777" w:rsidTr="00E27F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F27C6B8" w14:textId="77777777" w:rsidR="00F36FC6" w:rsidRPr="00E27F99" w:rsidRDefault="00F36FC6" w:rsidP="00E27F9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F27C6B9" w14:textId="77777777" w:rsidR="00F36FC6" w:rsidRPr="00E27F99" w:rsidRDefault="00352234" w:rsidP="003D5296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>R</w:t>
            </w:r>
            <w:r w:rsidR="00F36FC6" w:rsidRPr="00E27F99">
              <w:rPr>
                <w:sz w:val="18"/>
                <w:szCs w:val="18"/>
              </w:rPr>
              <w:t xml:space="preserve">3. </w:t>
            </w:r>
            <w:r w:rsidRPr="00E27F99">
              <w:rPr>
                <w:sz w:val="18"/>
                <w:szCs w:val="18"/>
              </w:rPr>
              <w:t xml:space="preserve">Mostrar </w:t>
            </w:r>
            <w:r w:rsidR="003D5296">
              <w:rPr>
                <w:sz w:val="18"/>
                <w:szCs w:val="18"/>
              </w:rPr>
              <w:t>la información consolidada de la subasta.</w:t>
            </w:r>
          </w:p>
        </w:tc>
      </w:tr>
      <w:tr w:rsidR="00352234" w:rsidRPr="00E27F99" w14:paraId="3F27C6BD" w14:textId="77777777" w:rsidTr="00E27F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F27C6BB" w14:textId="77777777" w:rsidR="00352234" w:rsidRPr="00E27F99" w:rsidRDefault="00352234" w:rsidP="00E27F9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F27C6BC" w14:textId="77777777" w:rsidR="00352234" w:rsidRPr="00E27F99" w:rsidRDefault="00352234" w:rsidP="003D529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E27F99">
              <w:rPr>
                <w:b w:val="0"/>
                <w:sz w:val="18"/>
                <w:szCs w:val="18"/>
              </w:rPr>
              <w:t xml:space="preserve">Se debe </w:t>
            </w:r>
            <w:r w:rsidR="003D5296">
              <w:rPr>
                <w:b w:val="0"/>
                <w:sz w:val="18"/>
                <w:szCs w:val="18"/>
              </w:rPr>
              <w:t xml:space="preserve">mostrar la información consolidad de la subasta, esto incluye el valor total recaudado por los celulares, el número total de ofertas y el incremento promedio sobre el precio base. </w:t>
            </w:r>
          </w:p>
        </w:tc>
      </w:tr>
      <w:tr w:rsidR="00287CA4" w:rsidRPr="00112022" w14:paraId="3F27C6BF" w14:textId="77777777" w:rsidTr="0011202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3F27C6BE" w14:textId="77777777" w:rsidR="00352234" w:rsidRPr="00112022" w:rsidRDefault="00352234" w:rsidP="00E27F9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352234" w:rsidRPr="00E27F99" w14:paraId="3F27C6C1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27C6C0" w14:textId="77777777" w:rsidR="00352234" w:rsidRPr="00E27F99" w:rsidRDefault="00352234" w:rsidP="00E27F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E27F99">
              <w:rPr>
                <w:b w:val="0"/>
                <w:sz w:val="18"/>
                <w:szCs w:val="18"/>
              </w:rPr>
              <w:t>Ninguna.</w:t>
            </w:r>
          </w:p>
        </w:tc>
      </w:tr>
      <w:tr w:rsidR="00287CA4" w:rsidRPr="00112022" w14:paraId="3F27C6C3" w14:textId="77777777" w:rsidTr="0011202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3F27C6C2" w14:textId="77777777" w:rsidR="00352234" w:rsidRPr="00112022" w:rsidRDefault="00352234" w:rsidP="00E27F9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352234" w:rsidRPr="00E27F99" w14:paraId="3F27C6C5" w14:textId="77777777" w:rsidTr="003D5296">
        <w:trPr>
          <w:jc w:val="center"/>
        </w:trPr>
        <w:tc>
          <w:tcPr>
            <w:tcW w:w="10301" w:type="dxa"/>
            <w:gridSpan w:val="2"/>
          </w:tcPr>
          <w:p w14:paraId="3F27C6C4" w14:textId="77777777" w:rsidR="00352234" w:rsidRPr="00E27F99" w:rsidRDefault="003D5296" w:rsidP="00E27F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el valor total recaudado por los celulares</w:t>
            </w:r>
            <w:r w:rsidR="00352234" w:rsidRPr="00E27F99">
              <w:rPr>
                <w:b w:val="0"/>
                <w:sz w:val="18"/>
                <w:szCs w:val="18"/>
              </w:rPr>
              <w:t>.</w:t>
            </w:r>
          </w:p>
        </w:tc>
      </w:tr>
      <w:tr w:rsidR="003D5296" w:rsidRPr="00E27F99" w14:paraId="3F27C6C7" w14:textId="77777777" w:rsidTr="003D5296">
        <w:trPr>
          <w:jc w:val="center"/>
        </w:trPr>
        <w:tc>
          <w:tcPr>
            <w:tcW w:w="10301" w:type="dxa"/>
            <w:gridSpan w:val="2"/>
          </w:tcPr>
          <w:p w14:paraId="3F27C6C6" w14:textId="77777777" w:rsidR="003D5296" w:rsidRDefault="003D5296" w:rsidP="00E27F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el número total de ofertas.</w:t>
            </w:r>
          </w:p>
        </w:tc>
      </w:tr>
      <w:tr w:rsidR="003D5296" w:rsidRPr="00E27F99" w14:paraId="3F27C6C9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27C6C8" w14:textId="77777777" w:rsidR="003D5296" w:rsidRDefault="003D5296" w:rsidP="00E27F9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>Se muestra el incremento promedio sobre el precio base.</w:t>
            </w:r>
          </w:p>
        </w:tc>
      </w:tr>
    </w:tbl>
    <w:p w14:paraId="3F27C6CA" w14:textId="77777777" w:rsidR="00F36FC6" w:rsidRDefault="00F36FC6" w:rsidP="001F1E57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36FC6" w:rsidRPr="00CB6304" w14:paraId="3F27C6CD" w14:textId="77777777" w:rsidTr="00E27F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F27C6CB" w14:textId="77777777" w:rsidR="00F36FC6" w:rsidRPr="00E27F99" w:rsidRDefault="00F36FC6" w:rsidP="00E27F9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F27C6CC" w14:textId="77777777" w:rsidR="00F36FC6" w:rsidRPr="00E27F99" w:rsidRDefault="00352234" w:rsidP="00E27F9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>R</w:t>
            </w:r>
            <w:r w:rsidR="003D5296">
              <w:rPr>
                <w:sz w:val="18"/>
                <w:szCs w:val="18"/>
              </w:rPr>
              <w:t>4</w:t>
            </w:r>
            <w:r w:rsidR="00F36FC6" w:rsidRPr="00E27F99">
              <w:rPr>
                <w:sz w:val="18"/>
                <w:szCs w:val="18"/>
              </w:rPr>
              <w:t>. Reiniciar subasta</w:t>
            </w:r>
          </w:p>
        </w:tc>
      </w:tr>
      <w:tr w:rsidR="00287CA4" w:rsidRPr="00E27F99" w14:paraId="3F27C6D0" w14:textId="77777777" w:rsidTr="0011202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F27C6CE" w14:textId="77777777" w:rsidR="00287CA4" w:rsidRPr="00E27F99" w:rsidRDefault="00287CA4" w:rsidP="00287CA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vAlign w:val="center"/>
          </w:tcPr>
          <w:p w14:paraId="3F27C6CF" w14:textId="77777777" w:rsidR="00287CA4" w:rsidRPr="00171E43" w:rsidRDefault="00171E43" w:rsidP="00287CA4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20"/>
                <w:szCs w:val="20"/>
                <w:lang w:val="es-CO" w:eastAsia="en-US"/>
              </w:rPr>
              <w:t xml:space="preserve">Se debe reiniciar la subasta de tal forma que las ofertas del celular queden en cero, que no se </w:t>
            </w:r>
            <w:r w:rsidR="003A1976">
              <w:rPr>
                <w:b w:val="0"/>
                <w:sz w:val="20"/>
                <w:szCs w:val="20"/>
                <w:lang w:val="es-CO" w:eastAsia="en-US"/>
              </w:rPr>
              <w:t xml:space="preserve">haya vendido el celular y que </w:t>
            </w:r>
            <w:r w:rsidR="003A46F1">
              <w:rPr>
                <w:b w:val="0"/>
                <w:sz w:val="20"/>
                <w:szCs w:val="20"/>
                <w:lang w:val="es-CO" w:eastAsia="en-US"/>
              </w:rPr>
              <w:t>el valor de las ofertas también queden en cero.</w:t>
            </w:r>
          </w:p>
        </w:tc>
      </w:tr>
      <w:tr w:rsidR="00287CA4" w:rsidRPr="00112022" w14:paraId="3F27C6D2" w14:textId="77777777" w:rsidTr="0011202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3F27C6D1" w14:textId="77777777" w:rsidR="00287CA4" w:rsidRPr="00112022" w:rsidRDefault="00287CA4" w:rsidP="00287CA4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287CA4" w:rsidRPr="00E27F99" w14:paraId="3F27C6D4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27C6D3" w14:textId="77777777" w:rsidR="00287CA4" w:rsidRPr="003A46F1" w:rsidRDefault="003A46F1" w:rsidP="00287CA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20"/>
                <w:szCs w:val="20"/>
                <w:lang w:val="es-CO" w:eastAsia="en-US"/>
              </w:rPr>
              <w:t>Ninguna.</w:t>
            </w:r>
          </w:p>
        </w:tc>
      </w:tr>
      <w:tr w:rsidR="00287CA4" w:rsidRPr="00112022" w14:paraId="3F27C6D6" w14:textId="77777777" w:rsidTr="0011202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3F27C6D5" w14:textId="77777777" w:rsidR="00287CA4" w:rsidRPr="00112022" w:rsidRDefault="00287CA4" w:rsidP="00287CA4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287CA4" w:rsidRPr="00CB6304" w14:paraId="3F27C6D8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27C6D7" w14:textId="77777777" w:rsidR="003A46F1" w:rsidRPr="003A46F1" w:rsidRDefault="003A46F1" w:rsidP="00287CA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20"/>
                <w:szCs w:val="20"/>
                <w:lang w:val="es-CO" w:eastAsia="en-US"/>
              </w:rPr>
              <w:t>Todos los celulares en la subasta no tienen ofertas, ni el valor de las ofertas. Los celulares no se han vendido.</w:t>
            </w:r>
          </w:p>
        </w:tc>
      </w:tr>
    </w:tbl>
    <w:p w14:paraId="3F27C6D9" w14:textId="77777777" w:rsidR="00F36FC6" w:rsidRDefault="00F36FC6" w:rsidP="001F1E57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71E43" w:rsidRPr="00CB6304" w14:paraId="3F27C6DC" w14:textId="77777777" w:rsidTr="006D2AB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F27C6DA" w14:textId="77777777" w:rsidR="00171E43" w:rsidRPr="00E27F99" w:rsidRDefault="00171E43" w:rsidP="006D2AB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F27C6DB" w14:textId="77777777" w:rsidR="00171E43" w:rsidRPr="00E27F99" w:rsidRDefault="00171E43" w:rsidP="006D2ABD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5</w:t>
            </w:r>
            <w:r w:rsidRPr="00E27F99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Vender un celular</w:t>
            </w:r>
          </w:p>
        </w:tc>
      </w:tr>
      <w:tr w:rsidR="00171E43" w:rsidRPr="00E27F99" w14:paraId="3F27C6DF" w14:textId="77777777" w:rsidTr="006D2AB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F27C6DD" w14:textId="77777777" w:rsidR="00171E43" w:rsidRPr="00E27F99" w:rsidRDefault="00171E43" w:rsidP="006D2AB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vAlign w:val="center"/>
          </w:tcPr>
          <w:p w14:paraId="3F27C6DE" w14:textId="77777777" w:rsidR="00171E43" w:rsidRPr="00635CFE" w:rsidRDefault="00171E43" w:rsidP="006D2ABD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>//</w:t>
            </w:r>
            <w:r w:rsidRPr="008739DA">
              <w:rPr>
                <w:rFonts w:ascii="Consolas" w:hAnsi="Consolas" w:cs="Consolas"/>
                <w:bCs/>
                <w:color w:val="7F9FBF"/>
                <w:sz w:val="20"/>
                <w:szCs w:val="20"/>
                <w:lang w:val="es-CO" w:eastAsia="en-US"/>
              </w:rPr>
              <w:t>TODO</w:t>
            </w:r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 xml:space="preserve"> Parte1 </w:t>
            </w:r>
            <w:proofErr w:type="spellStart"/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>PuntoA</w:t>
            </w:r>
            <w:proofErr w:type="spellEnd"/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 xml:space="preserve"> Complete el resumen del requerimiento funcional.</w:t>
            </w:r>
          </w:p>
        </w:tc>
      </w:tr>
      <w:tr w:rsidR="00171E43" w:rsidRPr="00112022" w14:paraId="3F27C6E1" w14:textId="77777777" w:rsidTr="006D2A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3F27C6E0" w14:textId="77777777" w:rsidR="00171E43" w:rsidRPr="00112022" w:rsidRDefault="00171E43" w:rsidP="006D2ABD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171E43" w:rsidRPr="00E27F99" w14:paraId="3F27C6E3" w14:textId="77777777" w:rsidTr="006D2A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27C6E2" w14:textId="77777777" w:rsidR="00171E43" w:rsidRPr="00E27F99" w:rsidRDefault="00171E43" w:rsidP="006D2A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>//</w:t>
            </w:r>
            <w:r w:rsidRPr="008739DA">
              <w:rPr>
                <w:rFonts w:ascii="Consolas" w:hAnsi="Consolas" w:cs="Consolas"/>
                <w:bCs/>
                <w:color w:val="7F9FBF"/>
                <w:sz w:val="20"/>
                <w:szCs w:val="20"/>
                <w:lang w:val="es-CO" w:eastAsia="en-US"/>
              </w:rPr>
              <w:t>TODO</w:t>
            </w:r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 xml:space="preserve"> Parte1 </w:t>
            </w:r>
            <w:proofErr w:type="spellStart"/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>PuntoB</w:t>
            </w:r>
            <w:proofErr w:type="spellEnd"/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 xml:space="preserve"> Complete las entradas del requerimiento funcional.</w:t>
            </w:r>
          </w:p>
        </w:tc>
      </w:tr>
      <w:tr w:rsidR="00171E43" w:rsidRPr="00112022" w14:paraId="3F27C6E5" w14:textId="77777777" w:rsidTr="006D2A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3F27C6E4" w14:textId="77777777" w:rsidR="00171E43" w:rsidRPr="00112022" w:rsidRDefault="00171E43" w:rsidP="006D2ABD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171E43" w:rsidRPr="00CB6304" w14:paraId="3F27C6E7" w14:textId="77777777" w:rsidTr="006D2A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27C6E6" w14:textId="77777777" w:rsidR="00171E43" w:rsidRPr="00E27F99" w:rsidRDefault="00171E43" w:rsidP="006D2A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>//</w:t>
            </w:r>
            <w:r w:rsidRPr="008739DA">
              <w:rPr>
                <w:rFonts w:ascii="Consolas" w:hAnsi="Consolas" w:cs="Consolas"/>
                <w:bCs/>
                <w:color w:val="7F9FBF"/>
                <w:sz w:val="20"/>
                <w:szCs w:val="20"/>
                <w:lang w:val="es-CO" w:eastAsia="en-US"/>
              </w:rPr>
              <w:t>TODO</w:t>
            </w:r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 xml:space="preserve"> Parte1 </w:t>
            </w:r>
            <w:proofErr w:type="spellStart"/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>PuntoC</w:t>
            </w:r>
            <w:proofErr w:type="spellEnd"/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 xml:space="preserve"> Complete los resultados del requerimiento funcional.</w:t>
            </w:r>
          </w:p>
        </w:tc>
      </w:tr>
    </w:tbl>
    <w:p w14:paraId="3F27C6E8" w14:textId="77777777" w:rsidR="00171E43" w:rsidRDefault="00171E43" w:rsidP="001F1E57">
      <w:pPr>
        <w:pStyle w:val="TituloPrincipla"/>
        <w:jc w:val="left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71E43" w:rsidRPr="00CB6304" w14:paraId="3F27C6EB" w14:textId="77777777" w:rsidTr="006D2AB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F27C6E9" w14:textId="77777777" w:rsidR="00171E43" w:rsidRPr="00E27F99" w:rsidRDefault="00171E43" w:rsidP="006D2AB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F27C6EA" w14:textId="77777777" w:rsidR="00171E43" w:rsidRPr="00E27F99" w:rsidRDefault="00171E43" w:rsidP="006D2ABD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6</w:t>
            </w:r>
            <w:r w:rsidRPr="00E27F99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Mostrar el celular mas ofertado en la subasta</w:t>
            </w:r>
          </w:p>
        </w:tc>
      </w:tr>
      <w:tr w:rsidR="00171E43" w:rsidRPr="00E27F99" w14:paraId="3F27C6EE" w14:textId="77777777" w:rsidTr="006D2AB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F27C6EC" w14:textId="77777777" w:rsidR="00171E43" w:rsidRPr="00E27F99" w:rsidRDefault="00171E43" w:rsidP="006D2AB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27F99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  <w:vAlign w:val="center"/>
          </w:tcPr>
          <w:p w14:paraId="3F27C6ED" w14:textId="77777777" w:rsidR="00171E43" w:rsidRPr="00635CFE" w:rsidRDefault="00171E43" w:rsidP="006D2ABD">
            <w:pPr>
              <w:pStyle w:val="TituloPrincipla"/>
              <w:spacing w:before="40" w:after="40"/>
              <w:jc w:val="left"/>
              <w:rPr>
                <w:b w:val="0"/>
                <w:sz w:val="18"/>
                <w:szCs w:val="18"/>
              </w:rPr>
            </w:pPr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>//</w:t>
            </w:r>
            <w:r w:rsidRPr="008739DA">
              <w:rPr>
                <w:rFonts w:ascii="Consolas" w:hAnsi="Consolas" w:cs="Consolas"/>
                <w:bCs/>
                <w:color w:val="7F9FBF"/>
                <w:sz w:val="20"/>
                <w:szCs w:val="20"/>
                <w:lang w:val="es-CO" w:eastAsia="en-US"/>
              </w:rPr>
              <w:t>TODO</w:t>
            </w:r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 xml:space="preserve"> Parte1 </w:t>
            </w:r>
            <w:proofErr w:type="spellStart"/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>PuntoA</w:t>
            </w:r>
            <w:proofErr w:type="spellEnd"/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 xml:space="preserve"> Complete el resumen del requerimiento funcional.</w:t>
            </w:r>
          </w:p>
        </w:tc>
      </w:tr>
      <w:tr w:rsidR="00171E43" w:rsidRPr="00112022" w14:paraId="3F27C6F0" w14:textId="77777777" w:rsidTr="006D2A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3F27C6EF" w14:textId="77777777" w:rsidR="00171E43" w:rsidRPr="00112022" w:rsidRDefault="00171E43" w:rsidP="006D2ABD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171E43" w:rsidRPr="00E27F99" w14:paraId="3F27C6F2" w14:textId="77777777" w:rsidTr="006D2A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27C6F1" w14:textId="77777777" w:rsidR="00171E43" w:rsidRPr="00E27F99" w:rsidRDefault="00171E43" w:rsidP="006D2A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>//</w:t>
            </w:r>
            <w:r w:rsidRPr="008739DA">
              <w:rPr>
                <w:rFonts w:ascii="Consolas" w:hAnsi="Consolas" w:cs="Consolas"/>
                <w:bCs/>
                <w:color w:val="7F9FBF"/>
                <w:sz w:val="20"/>
                <w:szCs w:val="20"/>
                <w:lang w:val="es-CO" w:eastAsia="en-US"/>
              </w:rPr>
              <w:t>TODO</w:t>
            </w:r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 xml:space="preserve"> Parte1 </w:t>
            </w:r>
            <w:proofErr w:type="spellStart"/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>PuntoB</w:t>
            </w:r>
            <w:proofErr w:type="spellEnd"/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 xml:space="preserve"> Complete las entradas del requerimiento funcional.</w:t>
            </w:r>
          </w:p>
        </w:tc>
      </w:tr>
      <w:tr w:rsidR="00171E43" w:rsidRPr="00112022" w14:paraId="3F27C6F4" w14:textId="77777777" w:rsidTr="006D2AB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3F27C6F3" w14:textId="77777777" w:rsidR="00171E43" w:rsidRPr="00112022" w:rsidRDefault="00171E43" w:rsidP="006D2ABD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 w:rsidRPr="00112022"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171E43" w:rsidRPr="00CB6304" w14:paraId="3F27C6F6" w14:textId="77777777" w:rsidTr="006D2AB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27C6F5" w14:textId="77777777" w:rsidR="00171E43" w:rsidRPr="00E27F99" w:rsidRDefault="00171E43" w:rsidP="006D2AB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>//</w:t>
            </w:r>
            <w:r w:rsidRPr="008739DA">
              <w:rPr>
                <w:rFonts w:ascii="Consolas" w:hAnsi="Consolas" w:cs="Consolas"/>
                <w:bCs/>
                <w:color w:val="7F9FBF"/>
                <w:sz w:val="20"/>
                <w:szCs w:val="20"/>
                <w:lang w:val="es-CO" w:eastAsia="en-US"/>
              </w:rPr>
              <w:t>TODO</w:t>
            </w:r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 xml:space="preserve"> Parte1 </w:t>
            </w:r>
            <w:proofErr w:type="spellStart"/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>PuntoC</w:t>
            </w:r>
            <w:proofErr w:type="spellEnd"/>
            <w:r w:rsidRPr="008739DA">
              <w:rPr>
                <w:rFonts w:ascii="Consolas" w:hAnsi="Consolas" w:cs="Consolas"/>
                <w:color w:val="3F7F5F"/>
                <w:sz w:val="20"/>
                <w:szCs w:val="20"/>
                <w:lang w:val="es-CO" w:eastAsia="en-US"/>
              </w:rPr>
              <w:t xml:space="preserve"> Complete los resultados del requerimiento funcional.</w:t>
            </w:r>
          </w:p>
        </w:tc>
      </w:tr>
    </w:tbl>
    <w:p w14:paraId="3F27C6F7" w14:textId="77777777" w:rsidR="00171E43" w:rsidRPr="00B523AA" w:rsidRDefault="00171E43" w:rsidP="001F1E57">
      <w:pPr>
        <w:pStyle w:val="TituloPrincipla"/>
        <w:jc w:val="left"/>
      </w:pPr>
    </w:p>
    <w:sectPr w:rsidR="00171E43" w:rsidRPr="00B523AA" w:rsidSect="002E6F3F">
      <w:headerReference w:type="default" r:id="rId6"/>
      <w:footerReference w:type="even" r:id="rId7"/>
      <w:footerReference w:type="default" r:id="rId8"/>
      <w:headerReference w:type="first" r:id="rId9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7C6FA" w14:textId="77777777" w:rsidR="0008522E" w:rsidRDefault="0008522E">
      <w:r>
        <w:separator/>
      </w:r>
    </w:p>
  </w:endnote>
  <w:endnote w:type="continuationSeparator" w:id="0">
    <w:p w14:paraId="3F27C6FB" w14:textId="77777777" w:rsidR="0008522E" w:rsidRDefault="0008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7C702" w14:textId="77777777" w:rsidR="002A3D43" w:rsidRDefault="002A3D43" w:rsidP="002E6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27C703" w14:textId="77777777" w:rsidR="002A3D43" w:rsidRDefault="002A3D43" w:rsidP="002E6F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7C704" w14:textId="77777777" w:rsidR="002A3D43" w:rsidRDefault="002A3D43" w:rsidP="002E6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5D68">
      <w:rPr>
        <w:rStyle w:val="PageNumber"/>
        <w:noProof/>
      </w:rPr>
      <w:t>2</w:t>
    </w:r>
    <w:r>
      <w:rPr>
        <w:rStyle w:val="PageNumber"/>
      </w:rPr>
      <w:fldChar w:fldCharType="end"/>
    </w:r>
  </w:p>
  <w:p w14:paraId="3F27C705" w14:textId="77777777" w:rsidR="00287CA4" w:rsidRDefault="00287CA4" w:rsidP="00287CA4">
    <w:pPr>
      <w:pStyle w:val="Footer"/>
      <w:spacing w:after="0"/>
      <w:rPr>
        <w:rFonts w:ascii="Tahoma" w:hAnsi="Tahoma" w:cs="Tahoma"/>
        <w:sz w:val="14"/>
        <w:szCs w:val="14"/>
      </w:rPr>
    </w:pPr>
    <w:r w:rsidRPr="004B6ED1">
      <w:rPr>
        <w:rFonts w:ascii="Tahoma" w:hAnsi="Tahoma" w:cs="Tahoma"/>
        <w:b/>
        <w:sz w:val="14"/>
        <w:szCs w:val="14"/>
      </w:rPr>
      <w:t>Universidad de los Andes</w:t>
    </w:r>
    <w:r w:rsidRPr="004B6ED1">
      <w:rPr>
        <w:rFonts w:ascii="Tahoma" w:hAnsi="Tahoma" w:cs="Tahoma"/>
        <w:sz w:val="14"/>
        <w:szCs w:val="14"/>
      </w:rPr>
      <w:t xml:space="preserve"> | Vigilada </w:t>
    </w:r>
    <w:proofErr w:type="spellStart"/>
    <w:r w:rsidRPr="004B6ED1">
      <w:rPr>
        <w:rFonts w:ascii="Tahoma" w:hAnsi="Tahoma" w:cs="Tahoma"/>
        <w:sz w:val="14"/>
        <w:szCs w:val="14"/>
      </w:rPr>
      <w:t>MinEducación</w:t>
    </w:r>
    <w:proofErr w:type="spellEnd"/>
    <w:r w:rsidRPr="004B6ED1">
      <w:rPr>
        <w:rFonts w:ascii="Tahoma" w:hAnsi="Tahoma" w:cs="Tahoma"/>
        <w:sz w:val="14"/>
        <w:szCs w:val="14"/>
      </w:rPr>
      <w:t xml:space="preserve">. </w:t>
    </w:r>
  </w:p>
  <w:p w14:paraId="3F27C706" w14:textId="77777777" w:rsidR="002A3D43" w:rsidRPr="002E6F3F" w:rsidRDefault="00287CA4" w:rsidP="00287CA4">
    <w:pPr>
      <w:pStyle w:val="Footer"/>
      <w:jc w:val="both"/>
      <w:rPr>
        <w:rFonts w:ascii="Book Antiqua" w:hAnsi="Book Antiqua" w:cs="Times New Roman"/>
      </w:rPr>
    </w:pPr>
    <w:r w:rsidRPr="004B6ED1">
      <w:rPr>
        <w:rFonts w:ascii="Tahoma" w:hAnsi="Tahoma" w:cs="Tahoma"/>
        <w:sz w:val="14"/>
        <w:szCs w:val="14"/>
      </w:rPr>
      <w:t xml:space="preserve">Reconocimiento como Universidad, Decreto 1297 del 30 de mayo de 1964 Personería Jurídica: Resolución 28 del 23 de febrero de 1949 </w:t>
    </w:r>
    <w:proofErr w:type="spellStart"/>
    <w:r w:rsidRPr="004B6ED1">
      <w:rPr>
        <w:rFonts w:ascii="Tahoma" w:hAnsi="Tahoma" w:cs="Tahoma"/>
        <w:sz w:val="14"/>
        <w:szCs w:val="14"/>
      </w:rPr>
      <w:t>MinJusticia</w:t>
    </w:r>
    <w:proofErr w:type="spellEnd"/>
    <w:r w:rsidRPr="004B6ED1">
      <w:rPr>
        <w:rFonts w:ascii="Tahoma" w:hAnsi="Tahoma" w:cs="Tahoma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7C6F8" w14:textId="77777777" w:rsidR="0008522E" w:rsidRDefault="0008522E">
      <w:r>
        <w:separator/>
      </w:r>
    </w:p>
  </w:footnote>
  <w:footnote w:type="continuationSeparator" w:id="0">
    <w:p w14:paraId="3F27C6F9" w14:textId="77777777" w:rsidR="0008522E" w:rsidRDefault="00085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020" w:type="dxa"/>
      <w:tblInd w:w="-993" w:type="dxa"/>
      <w:tblLook w:val="04A0" w:firstRow="1" w:lastRow="0" w:firstColumn="1" w:lastColumn="0" w:noHBand="0" w:noVBand="1"/>
    </w:tblPr>
    <w:tblGrid>
      <w:gridCol w:w="12020"/>
    </w:tblGrid>
    <w:tr w:rsidR="00287CA4" w14:paraId="3F27C700" w14:textId="77777777" w:rsidTr="00112022">
      <w:tc>
        <w:tcPr>
          <w:tcW w:w="12020" w:type="dxa"/>
          <w:shd w:val="clear" w:color="auto" w:fill="auto"/>
        </w:tcPr>
        <w:tbl>
          <w:tblPr>
            <w:tblW w:w="10241" w:type="dxa"/>
            <w:tblLook w:val="04A0" w:firstRow="1" w:lastRow="0" w:firstColumn="1" w:lastColumn="0" w:noHBand="0" w:noVBand="1"/>
          </w:tblPr>
          <w:tblGrid>
            <w:gridCol w:w="4961"/>
            <w:gridCol w:w="5280"/>
          </w:tblGrid>
          <w:tr w:rsidR="00287CA4" w14:paraId="3F27C6FE" w14:textId="77777777" w:rsidTr="00112022">
            <w:tc>
              <w:tcPr>
                <w:tcW w:w="4961" w:type="dxa"/>
                <w:shd w:val="clear" w:color="auto" w:fill="auto"/>
              </w:tcPr>
              <w:p w14:paraId="3F27C6FC" w14:textId="77777777" w:rsidR="00287CA4" w:rsidRDefault="00A01697" w:rsidP="00112022">
                <w:pPr>
                  <w:pStyle w:val="Header"/>
                  <w:jc w:val="right"/>
                </w:pPr>
                <w:r w:rsidRPr="00302CDF">
                  <w:rPr>
                    <w:noProof/>
                    <w:lang w:val="es-CO" w:eastAsia="es-CO"/>
                  </w:rPr>
                  <w:drawing>
                    <wp:inline distT="0" distB="0" distL="0" distR="0" wp14:anchorId="3F27C709" wp14:editId="3F27C70A">
                      <wp:extent cx="2597785" cy="810260"/>
                      <wp:effectExtent l="0" t="0" r="0" b="0"/>
                      <wp:docPr id="1" name="Imagen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1"/>
                              <pic:cNvPicPr>
                                <a:picLocks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7785" cy="810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80" w:type="dxa"/>
                <w:shd w:val="clear" w:color="auto" w:fill="auto"/>
              </w:tcPr>
              <w:p w14:paraId="3F27C6FD" w14:textId="77777777" w:rsidR="00287CA4" w:rsidRDefault="00A01697" w:rsidP="00112022">
                <w:pPr>
                  <w:pStyle w:val="Header"/>
                  <w:jc w:val="right"/>
                </w:pPr>
                <w:r w:rsidRPr="0011022D">
                  <w:rPr>
                    <w:noProof/>
                    <w:lang w:val="es-CO" w:eastAsia="es-CO"/>
                  </w:rPr>
                  <w:drawing>
                    <wp:inline distT="0" distB="0" distL="0" distR="0" wp14:anchorId="3F27C70B" wp14:editId="3F27C70C">
                      <wp:extent cx="1683385" cy="821055"/>
                      <wp:effectExtent l="0" t="0" r="0" b="0"/>
                      <wp:docPr id="2" name="Imagen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2"/>
                              <pic:cNvPicPr>
                                <a:picLocks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83385" cy="8210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3F27C6FF" w14:textId="77777777" w:rsidR="00287CA4" w:rsidRDefault="00287CA4" w:rsidP="00287CA4">
          <w:pPr>
            <w:pStyle w:val="Header"/>
          </w:pPr>
        </w:p>
      </w:tc>
    </w:tr>
  </w:tbl>
  <w:p w14:paraId="3F27C701" w14:textId="77777777" w:rsidR="00287CA4" w:rsidRDefault="00287CA4" w:rsidP="00287C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7C707" w14:textId="77777777" w:rsidR="002A3D43" w:rsidRDefault="002A3D43" w:rsidP="008B3189">
    <w:pPr>
      <w:pStyle w:val="Header"/>
      <w:spacing w:after="60"/>
      <w:rPr>
        <w:b/>
        <w:sz w:val="24"/>
        <w:szCs w:val="24"/>
      </w:rPr>
    </w:pPr>
  </w:p>
  <w:p w14:paraId="3F27C708" w14:textId="77777777" w:rsidR="002A3D43" w:rsidRDefault="002A3D43" w:rsidP="008B3189">
    <w:pPr>
      <w:pStyle w:val="Header"/>
      <w:spacing w:after="60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eo sicard">
    <w15:presenceInfo w15:providerId="Windows Live" w15:userId="5e7049b50cbb31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B1"/>
    <w:rsid w:val="000026D7"/>
    <w:rsid w:val="0001216F"/>
    <w:rsid w:val="0002745F"/>
    <w:rsid w:val="0005007F"/>
    <w:rsid w:val="00060683"/>
    <w:rsid w:val="0008522E"/>
    <w:rsid w:val="00093055"/>
    <w:rsid w:val="000A102D"/>
    <w:rsid w:val="000B0A4F"/>
    <w:rsid w:val="000E0DBC"/>
    <w:rsid w:val="000E5610"/>
    <w:rsid w:val="00111198"/>
    <w:rsid w:val="00112022"/>
    <w:rsid w:val="00116473"/>
    <w:rsid w:val="0012641F"/>
    <w:rsid w:val="00131ABB"/>
    <w:rsid w:val="0013337D"/>
    <w:rsid w:val="00171E43"/>
    <w:rsid w:val="0019234F"/>
    <w:rsid w:val="00196E9A"/>
    <w:rsid w:val="001A63E5"/>
    <w:rsid w:val="001D3C23"/>
    <w:rsid w:val="001F1862"/>
    <w:rsid w:val="001F1E57"/>
    <w:rsid w:val="00213779"/>
    <w:rsid w:val="00250EC5"/>
    <w:rsid w:val="00287CA4"/>
    <w:rsid w:val="002958A6"/>
    <w:rsid w:val="002A3D43"/>
    <w:rsid w:val="002D0189"/>
    <w:rsid w:val="002E6F3F"/>
    <w:rsid w:val="002F744E"/>
    <w:rsid w:val="0030175A"/>
    <w:rsid w:val="00304521"/>
    <w:rsid w:val="00304777"/>
    <w:rsid w:val="00306A3F"/>
    <w:rsid w:val="00352234"/>
    <w:rsid w:val="003A1976"/>
    <w:rsid w:val="003A46F1"/>
    <w:rsid w:val="003A5B7B"/>
    <w:rsid w:val="003B4633"/>
    <w:rsid w:val="003B5884"/>
    <w:rsid w:val="003B62B7"/>
    <w:rsid w:val="003D5296"/>
    <w:rsid w:val="003F0B87"/>
    <w:rsid w:val="003F2E4E"/>
    <w:rsid w:val="004068AC"/>
    <w:rsid w:val="004239B9"/>
    <w:rsid w:val="00424220"/>
    <w:rsid w:val="00431529"/>
    <w:rsid w:val="004332AC"/>
    <w:rsid w:val="00442853"/>
    <w:rsid w:val="004517AB"/>
    <w:rsid w:val="004754E4"/>
    <w:rsid w:val="00494C07"/>
    <w:rsid w:val="004A5ADC"/>
    <w:rsid w:val="004B6E9F"/>
    <w:rsid w:val="004C5AA4"/>
    <w:rsid w:val="004F0DB3"/>
    <w:rsid w:val="00513829"/>
    <w:rsid w:val="00523C6D"/>
    <w:rsid w:val="00534638"/>
    <w:rsid w:val="00547878"/>
    <w:rsid w:val="0056179F"/>
    <w:rsid w:val="005934AA"/>
    <w:rsid w:val="00593FD8"/>
    <w:rsid w:val="005C459A"/>
    <w:rsid w:val="005E1E4A"/>
    <w:rsid w:val="00623DF0"/>
    <w:rsid w:val="0065183D"/>
    <w:rsid w:val="0065478C"/>
    <w:rsid w:val="00654EA2"/>
    <w:rsid w:val="00667FA2"/>
    <w:rsid w:val="006B1499"/>
    <w:rsid w:val="007007F9"/>
    <w:rsid w:val="00716374"/>
    <w:rsid w:val="00736DC8"/>
    <w:rsid w:val="00745D68"/>
    <w:rsid w:val="007900EE"/>
    <w:rsid w:val="00795080"/>
    <w:rsid w:val="007B49A2"/>
    <w:rsid w:val="007C331B"/>
    <w:rsid w:val="00810A10"/>
    <w:rsid w:val="00821D69"/>
    <w:rsid w:val="00862380"/>
    <w:rsid w:val="008670FB"/>
    <w:rsid w:val="008767EC"/>
    <w:rsid w:val="008B3189"/>
    <w:rsid w:val="008C031F"/>
    <w:rsid w:val="008C4AE2"/>
    <w:rsid w:val="008E0BC5"/>
    <w:rsid w:val="008F3639"/>
    <w:rsid w:val="008F5288"/>
    <w:rsid w:val="00907778"/>
    <w:rsid w:val="009124D1"/>
    <w:rsid w:val="009158B6"/>
    <w:rsid w:val="00944FD7"/>
    <w:rsid w:val="0095082D"/>
    <w:rsid w:val="0095099E"/>
    <w:rsid w:val="009561BF"/>
    <w:rsid w:val="009A1D65"/>
    <w:rsid w:val="009A25C3"/>
    <w:rsid w:val="009B3764"/>
    <w:rsid w:val="009D59AA"/>
    <w:rsid w:val="009D6F2C"/>
    <w:rsid w:val="00A01697"/>
    <w:rsid w:val="00A025E0"/>
    <w:rsid w:val="00A27CBA"/>
    <w:rsid w:val="00A3059E"/>
    <w:rsid w:val="00A40BE9"/>
    <w:rsid w:val="00A562AC"/>
    <w:rsid w:val="00A818D4"/>
    <w:rsid w:val="00A87BCE"/>
    <w:rsid w:val="00A93D2E"/>
    <w:rsid w:val="00AF257B"/>
    <w:rsid w:val="00AF4694"/>
    <w:rsid w:val="00AF69DF"/>
    <w:rsid w:val="00B07B68"/>
    <w:rsid w:val="00B22D94"/>
    <w:rsid w:val="00B523AA"/>
    <w:rsid w:val="00B5776D"/>
    <w:rsid w:val="00B665A1"/>
    <w:rsid w:val="00BA3708"/>
    <w:rsid w:val="00BC3A83"/>
    <w:rsid w:val="00BE6908"/>
    <w:rsid w:val="00C04EBB"/>
    <w:rsid w:val="00C169CD"/>
    <w:rsid w:val="00C306EE"/>
    <w:rsid w:val="00C91F95"/>
    <w:rsid w:val="00CA0CDD"/>
    <w:rsid w:val="00CB6304"/>
    <w:rsid w:val="00CD6657"/>
    <w:rsid w:val="00CE3867"/>
    <w:rsid w:val="00D10F87"/>
    <w:rsid w:val="00D27A82"/>
    <w:rsid w:val="00D41E1D"/>
    <w:rsid w:val="00D8119D"/>
    <w:rsid w:val="00D81470"/>
    <w:rsid w:val="00DD6ACD"/>
    <w:rsid w:val="00DE369E"/>
    <w:rsid w:val="00E27F99"/>
    <w:rsid w:val="00E367BB"/>
    <w:rsid w:val="00E506A9"/>
    <w:rsid w:val="00E555B8"/>
    <w:rsid w:val="00EB289A"/>
    <w:rsid w:val="00EB6CEE"/>
    <w:rsid w:val="00EB793A"/>
    <w:rsid w:val="00EC7371"/>
    <w:rsid w:val="00EC7E00"/>
    <w:rsid w:val="00ED5C02"/>
    <w:rsid w:val="00ED78B8"/>
    <w:rsid w:val="00EE355D"/>
    <w:rsid w:val="00EE5F71"/>
    <w:rsid w:val="00F30533"/>
    <w:rsid w:val="00F36FC6"/>
    <w:rsid w:val="00F54610"/>
    <w:rsid w:val="00F5557E"/>
    <w:rsid w:val="00F55EB1"/>
    <w:rsid w:val="00F61133"/>
    <w:rsid w:val="00F64DB9"/>
    <w:rsid w:val="00F77C22"/>
    <w:rsid w:val="00F8279A"/>
    <w:rsid w:val="00FD2C05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F27C68C"/>
  <w15:chartTrackingRefBased/>
  <w15:docId w15:val="{E362263C-DFCE-A94F-AE30-3425CE56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ES_trad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Heading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4068AC"/>
    <w:rPr>
      <w:rFonts w:cs="Times New Roman"/>
    </w:rPr>
  </w:style>
  <w:style w:type="paragraph" w:styleId="Header">
    <w:name w:val="header"/>
    <w:basedOn w:val="Normal"/>
    <w:link w:val="HeaderChar"/>
    <w:uiPriority w:val="99"/>
    <w:rsid w:val="00F55EB1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eGrid">
    <w:name w:val="Table Grid"/>
    <w:basedOn w:val="TableNormal"/>
    <w:uiPriority w:val="39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716374"/>
  </w:style>
  <w:style w:type="character" w:styleId="FootnoteReferenc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PageNumber">
    <w:name w:val="page number"/>
    <w:basedOn w:val="DefaultParagraphFont"/>
    <w:rsid w:val="002E6F3F"/>
  </w:style>
  <w:style w:type="character" w:styleId="CommentReference">
    <w:name w:val="annotation reference"/>
    <w:rsid w:val="00E506A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E506A9"/>
    <w:rPr>
      <w:rFonts w:cs="Arial"/>
      <w:b/>
      <w:bCs/>
    </w:rPr>
  </w:style>
  <w:style w:type="character" w:customStyle="1" w:styleId="CommentTextChar">
    <w:name w:val="Comment Text Char"/>
    <w:link w:val="CommentText"/>
    <w:semiHidden/>
    <w:rsid w:val="00E506A9"/>
    <w:rPr>
      <w:rFonts w:ascii="Arial" w:hAnsi="Arial"/>
      <w:lang w:val="es-ES" w:eastAsia="es-ES"/>
    </w:rPr>
  </w:style>
  <w:style w:type="character" w:customStyle="1" w:styleId="CommentSubjectChar">
    <w:name w:val="Comment Subject Char"/>
    <w:link w:val="CommentSubject"/>
    <w:rsid w:val="00E506A9"/>
    <w:rPr>
      <w:rFonts w:ascii="Arial" w:hAnsi="Arial" w:cs="Arial"/>
      <w:b/>
      <w:bCs/>
      <w:lang w:val="es-ES" w:eastAsia="es-ES"/>
    </w:rPr>
  </w:style>
  <w:style w:type="paragraph" w:styleId="BalloonText">
    <w:name w:val="Balloon Text"/>
    <w:basedOn w:val="Normal"/>
    <w:link w:val="BalloonTextChar"/>
    <w:rsid w:val="00E506A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506A9"/>
    <w:rPr>
      <w:rFonts w:ascii="Tahoma" w:hAnsi="Tahoma" w:cs="Tahoma"/>
      <w:sz w:val="16"/>
      <w:szCs w:val="16"/>
      <w:lang w:val="es-ES" w:eastAsia="es-ES"/>
    </w:rPr>
  </w:style>
  <w:style w:type="character" w:customStyle="1" w:styleId="HeaderChar">
    <w:name w:val="Header Char"/>
    <w:link w:val="Header"/>
    <w:uiPriority w:val="99"/>
    <w:rsid w:val="00287CA4"/>
    <w:rPr>
      <w:rFonts w:ascii="Arial" w:hAnsi="Arial" w:cs="Arial"/>
      <w:lang w:val="es-ES" w:eastAsia="es-ES"/>
    </w:rPr>
  </w:style>
  <w:style w:type="character" w:customStyle="1" w:styleId="FooterChar">
    <w:name w:val="Footer Char"/>
    <w:link w:val="Footer"/>
    <w:rsid w:val="00287CA4"/>
    <w:rPr>
      <w:rFonts w:ascii="Arial" w:hAnsi="Arial" w:cs="Arial"/>
      <w:lang w:val="es-ES" w:eastAsia="es-ES"/>
    </w:rPr>
  </w:style>
  <w:style w:type="paragraph" w:styleId="Revision">
    <w:name w:val="Revision"/>
    <w:hidden/>
    <w:uiPriority w:val="99"/>
    <w:semiHidden/>
    <w:rsid w:val="004754E4"/>
    <w:rPr>
      <w:rFonts w:ascii="Arial" w:hAnsi="Arial" w:cs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depto.dot</Template>
  <TotalTime>11</TotalTime>
  <Pages>2</Pages>
  <Words>416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EDU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rcasalla</dc:creator>
  <cp:keywords/>
  <dc:description/>
  <cp:lastModifiedBy>mateo sicard</cp:lastModifiedBy>
  <cp:revision>6</cp:revision>
  <cp:lastPrinted>2004-06-30T14:22:00Z</cp:lastPrinted>
  <dcterms:created xsi:type="dcterms:W3CDTF">2018-11-22T20:47:00Z</dcterms:created>
  <dcterms:modified xsi:type="dcterms:W3CDTF">2019-02-12T22:44:00Z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